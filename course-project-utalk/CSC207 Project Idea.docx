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Utalk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Forum Software for university (Android app)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Information Sharing Software?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create a user-specific Software that can provide students with a platform to discuss course content, course evaluation and program assessments.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w:t>
        <w:tab/>
        <w:t xml:space="preserve">User：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has a user authorization page and different users have different levels of authority)</w:t>
      </w:r>
    </w:p>
    <w:p w:rsidR="00000000" w:rsidDel="00000000" w:rsidP="00000000" w:rsidRDefault="00000000" w:rsidRPr="00000000" w14:paraId="0000000B">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client-oriented, management control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officer: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for example)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course.add(), course.delete(), comments.control().gf</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program.add(), program.delete(), program.comments(), course.assessment()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different categories based on year of study, etc.,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of study + course enrolled.  </w:t>
      </w:r>
    </w:p>
    <w:p w:rsidR="00000000" w:rsidDel="00000000" w:rsidP="00000000" w:rsidRDefault="00000000" w:rsidRPr="00000000" w14:paraId="00000012">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Outline different course information; inside comment</w:t>
      </w:r>
    </w:p>
    <w:p w:rsidR="00000000" w:rsidDel="00000000" w:rsidP="00000000" w:rsidRDefault="00000000" w:rsidRPr="00000000" w14:paraId="00000013">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function realization</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analysis</w:t>
      </w:r>
    </w:p>
    <w:p w:rsidR="00000000" w:rsidDel="00000000" w:rsidP="00000000" w:rsidRDefault="00000000" w:rsidRPr="00000000" w14:paraId="00000015">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some other possible functions: </w:t>
      </w:r>
    </w:p>
    <w:p w:rsidR="00000000" w:rsidDel="00000000" w:rsidP="00000000" w:rsidRDefault="00000000" w:rsidRPr="00000000" w14:paraId="00000016">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relationship between different courses,</w:t>
      </w:r>
    </w:p>
    <w:p w:rsidR="00000000" w:rsidDel="00000000" w:rsidP="00000000" w:rsidRDefault="00000000" w:rsidRPr="00000000" w14:paraId="00000017">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for different programs</w:t>
      </w:r>
    </w:p>
    <w:p w:rsidR="00000000" w:rsidDel="00000000" w:rsidP="00000000" w:rsidRDefault="00000000" w:rsidRPr="00000000" w14:paraId="00000018">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Basic structure: </w:t>
      </w:r>
    </w:p>
    <w:p w:rsidR="00000000" w:rsidDel="00000000" w:rsidP="00000000" w:rsidRDefault="00000000" w:rsidRPr="00000000" w14:paraId="00000019">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-&gt; program -&gt; different forums. </w:t>
      </w:r>
    </w:p>
    <w:p w:rsidR="00000000" w:rsidDel="00000000" w:rsidP="00000000" w:rsidRDefault="00000000" w:rsidRPr="00000000" w14:paraId="0000001A">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1B">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Specification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is dedicated to provide a service for students to discuss course content, for faculty to post about course and program information, and for professors to post and delete comments. All three types of users should go through the registration process to access this program. Students will need their student id, and if already known, names of program enrolled and names of courses enrolled. Faculty and professors will need their staff id.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enrolled in the same courses can post to the current course discussion board, reply to others’ comments and delete their own comments. They also have access to the past post pages to learn from past students who previously enrolled in the course. They can also see other courses taught by their professors to learn about them.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Fonts w:ascii="Times New Roman" w:cs="Times New Roman" w:eastAsia="Times New Roman" w:hAnsi="Times New Roman"/>
          <w:sz w:val="24"/>
          <w:szCs w:val="24"/>
          <w:rtl w:val="0"/>
        </w:rPr>
        <w:t xml:space="preserve">Inside the course page, students can see course name, course information, professor information, current discussion board and the discussion boards in the past three semesters. Professor and faculty can see the same course page, with faculty being able to update course information. Faculty can create and update course pages. For professors, they have the right to delete comments and reply to the comments.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entities classes: User, CoursePage, AcademicSemester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case classes: Student, Office,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controller: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interface: UI interface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color w:val="2d3b45"/>
          <w:sz w:val="30"/>
          <w:szCs w:val="30"/>
          <w:highlight w:val="white"/>
          <w:rtl w:val="0"/>
        </w:rPr>
        <w:t xml:space="preserve">CRC model</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 student_id</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String utorid</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String user’s name</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Arraylist course list</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Void function create new comments (addcomment)</w:t>
            </w:r>
          </w:p>
          <w:p w:rsidR="00000000" w:rsidDel="00000000" w:rsidP="00000000" w:rsidRDefault="00000000" w:rsidRPr="00000000" w14:paraId="0000006C">
            <w:pPr>
              <w:widowControl w:val="0"/>
              <w:numPr>
                <w:ilvl w:val="0"/>
                <w:numId w:val="4"/>
              </w:numPr>
              <w:spacing w:line="240" w:lineRule="auto"/>
              <w:ind w:left="720" w:hanging="360"/>
            </w:pPr>
            <w:r w:rsidDel="00000000" w:rsidR="00000000" w:rsidRPr="00000000">
              <w:rPr>
                <w:rtl w:val="0"/>
              </w:rPr>
              <w:t xml:space="preserve">String function DeleteOwnComment</w:t>
            </w:r>
          </w:p>
          <w:p w:rsidR="00000000" w:rsidDel="00000000" w:rsidP="00000000" w:rsidRDefault="00000000" w:rsidRPr="00000000" w14:paraId="0000006D">
            <w:pPr>
              <w:widowControl w:val="0"/>
              <w:spacing w:line="240" w:lineRule="auto"/>
              <w:ind w:left="720" w:firstLine="0"/>
              <w:rPr/>
            </w:pPr>
            <w:r w:rsidDel="00000000" w:rsidR="00000000" w:rsidRPr="00000000">
              <w:rPr>
                <w:rtl w:val="0"/>
              </w:rPr>
              <w:t xml:space="preserve">(Return a notice if the user didn’t have access or delete otherwise)</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Void function register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(Act as constructor, override in each subclasses)</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Void function enroll_course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(All users can voluntarily enroll courses)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b w:val="1"/>
                <w:rtl w:val="0"/>
              </w:rPr>
              <w:t xml:space="preserve">Collaborators </w:t>
            </w:r>
          </w:p>
          <w:p w:rsidR="00000000" w:rsidDel="00000000" w:rsidP="00000000" w:rsidRDefault="00000000" w:rsidRPr="00000000" w14:paraId="00000073">
            <w:pPr>
              <w:rPr/>
            </w:pPr>
            <w:r w:rsidDel="00000000" w:rsidR="00000000" w:rsidRPr="00000000">
              <w:rPr>
                <w:rtl w:val="0"/>
              </w:rPr>
              <w:t xml:space="preserve">Subclasses: </w:t>
            </w:r>
          </w:p>
          <w:p w:rsidR="00000000" w:rsidDel="00000000" w:rsidP="00000000" w:rsidRDefault="00000000" w:rsidRPr="00000000" w14:paraId="00000074">
            <w:pPr>
              <w:rPr/>
            </w:pPr>
            <w:r w:rsidDel="00000000" w:rsidR="00000000" w:rsidRPr="00000000">
              <w:rPr>
                <w:rtl w:val="0"/>
              </w:rPr>
              <w:t xml:space="preserve">Student</w:t>
            </w:r>
          </w:p>
          <w:p w:rsidR="00000000" w:rsidDel="00000000" w:rsidP="00000000" w:rsidRDefault="00000000" w:rsidRPr="00000000" w14:paraId="00000075">
            <w:pPr>
              <w:rPr/>
            </w:pPr>
            <w:r w:rsidDel="00000000" w:rsidR="00000000" w:rsidRPr="00000000">
              <w:rPr>
                <w:rtl w:val="0"/>
              </w:rPr>
              <w:t xml:space="preserve">Office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2"/>
        <w:tblW w:w="89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3900"/>
        <w:tblGridChange w:id="0">
          <w:tblGrid>
            <w:gridCol w:w="507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AllCourse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Responsibility </w:t>
            </w:r>
          </w:p>
          <w:p w:rsidR="00000000" w:rsidDel="00000000" w:rsidP="00000000" w:rsidRDefault="00000000" w:rsidRPr="00000000" w14:paraId="00000099">
            <w:pPr>
              <w:widowControl w:val="0"/>
              <w:numPr>
                <w:ilvl w:val="0"/>
                <w:numId w:val="1"/>
              </w:numPr>
              <w:spacing w:line="240" w:lineRule="auto"/>
              <w:ind w:left="720" w:hanging="360"/>
              <w:rPr>
                <w:u w:val="none"/>
              </w:rPr>
            </w:pPr>
            <w:r w:rsidDel="00000000" w:rsidR="00000000" w:rsidRPr="00000000">
              <w:rPr>
                <w:rtl w:val="0"/>
              </w:rPr>
              <w:t xml:space="preserve">store all course that can be enrolled:</w:t>
            </w:r>
          </w:p>
          <w:p w:rsidR="00000000" w:rsidDel="00000000" w:rsidP="00000000" w:rsidRDefault="00000000" w:rsidRPr="00000000" w14:paraId="0000009A">
            <w:pPr>
              <w:widowControl w:val="0"/>
              <w:spacing w:line="240" w:lineRule="auto"/>
              <w:ind w:left="720" w:firstLine="0"/>
              <w:rPr/>
            </w:pPr>
            <w:r w:rsidDel="00000000" w:rsidR="00000000" w:rsidRPr="00000000">
              <w:rPr>
                <w:rtl w:val="0"/>
              </w:rPr>
              <w:t xml:space="preserve">Dictionary[Str name, CoursePage course]</w:t>
            </w:r>
          </w:p>
          <w:p w:rsidR="00000000" w:rsidDel="00000000" w:rsidP="00000000" w:rsidRDefault="00000000" w:rsidRPr="00000000" w14:paraId="0000009B">
            <w:pPr>
              <w:widowControl w:val="0"/>
              <w:spacing w:line="240" w:lineRule="auto"/>
              <w:ind w:left="720" w:firstLine="0"/>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rtl w:val="0"/>
              </w:rPr>
              <w:t xml:space="preserve">Collaborators </w:t>
            </w:r>
          </w:p>
          <w:p w:rsidR="00000000" w:rsidDel="00000000" w:rsidP="00000000" w:rsidRDefault="00000000" w:rsidRPr="00000000" w14:paraId="000000A1">
            <w:pPr>
              <w:rPr/>
            </w:pPr>
            <w:r w:rsidDel="00000000" w:rsidR="00000000" w:rsidRPr="00000000">
              <w:rPr>
                <w:rtl w:val="0"/>
              </w:rPr>
              <w:t xml:space="preserve">CoursePage</w:t>
            </w:r>
          </w:p>
          <w:p w:rsidR="00000000" w:rsidDel="00000000" w:rsidP="00000000" w:rsidRDefault="00000000" w:rsidRPr="00000000" w14:paraId="000000A2">
            <w:pPr>
              <w:rPr/>
            </w:pPr>
            <w:r w:rsidDel="00000000" w:rsidR="00000000" w:rsidRPr="00000000">
              <w:rPr>
                <w:rtl w:val="0"/>
              </w:rPr>
              <w:t xml:space="preserve">Faculty</w:t>
            </w:r>
          </w:p>
          <w:p w:rsidR="00000000" w:rsidDel="00000000" w:rsidP="00000000" w:rsidRDefault="00000000" w:rsidRPr="00000000" w14:paraId="000000A3">
            <w:pPr>
              <w:rPr/>
            </w:pPr>
            <w:r w:rsidDel="00000000" w:rsidR="00000000" w:rsidRPr="00000000">
              <w:rPr>
                <w:rtl w:val="0"/>
              </w:rPr>
              <w:t xml:space="preserve">Professor</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3"/>
        <w:tblW w:w="891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3900"/>
        <w:tblGridChange w:id="0">
          <w:tblGrid>
            <w:gridCol w:w="501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3600" w:firstLine="0"/>
              <w:jc w:val="left"/>
              <w:rPr>
                <w:b w:val="1"/>
              </w:rPr>
            </w:pPr>
            <w:r w:rsidDel="00000000" w:rsidR="00000000" w:rsidRPr="00000000">
              <w:rPr>
                <w:b w:val="1"/>
                <w:rtl w:val="0"/>
              </w:rPr>
              <w:t xml:space="preserve">AllPrograms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Responsibility</w:t>
            </w:r>
          </w:p>
          <w:p w:rsidR="00000000" w:rsidDel="00000000" w:rsidP="00000000" w:rsidRDefault="00000000" w:rsidRPr="00000000" w14:paraId="000000D5">
            <w:pPr>
              <w:widowControl w:val="0"/>
              <w:numPr>
                <w:ilvl w:val="0"/>
                <w:numId w:val="2"/>
              </w:numPr>
              <w:spacing w:line="240" w:lineRule="auto"/>
              <w:ind w:left="720" w:hanging="360"/>
              <w:rPr>
                <w:u w:val="none"/>
              </w:rPr>
            </w:pPr>
            <w:r w:rsidDel="00000000" w:rsidR="00000000" w:rsidRPr="00000000">
              <w:rPr>
                <w:rtl w:val="0"/>
              </w:rPr>
              <w:t xml:space="preserve">Store all programs that can be enrolled</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       Dictionary[Str name, ArrayList[CoursePage]]</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Collaborators</w:t>
            </w:r>
          </w:p>
          <w:p w:rsidR="00000000" w:rsidDel="00000000" w:rsidP="00000000" w:rsidRDefault="00000000" w:rsidRPr="00000000" w14:paraId="000000E0">
            <w:pPr>
              <w:widowControl w:val="0"/>
              <w:spacing w:line="240" w:lineRule="auto"/>
              <w:rPr/>
            </w:pPr>
            <w:r w:rsidDel="00000000" w:rsidR="00000000" w:rsidRPr="00000000">
              <w:rPr>
                <w:rtl w:val="0"/>
              </w:rPr>
              <w:t xml:space="preserve">Faculty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4"/>
        <w:tblW w:w="89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3900"/>
        <w:tblGridChange w:id="0">
          <w:tblGrid>
            <w:gridCol w:w="507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3600" w:firstLine="0"/>
              <w:jc w:val="left"/>
              <w:rPr>
                <w:b w:val="1"/>
              </w:rPr>
            </w:pPr>
            <w:r w:rsidDel="00000000" w:rsidR="00000000" w:rsidRPr="00000000">
              <w:rPr>
                <w:b w:val="1"/>
                <w:rtl w:val="0"/>
              </w:rPr>
              <w:t xml:space="preserve">CoursePage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Responsibility </w:t>
            </w:r>
          </w:p>
          <w:p w:rsidR="00000000" w:rsidDel="00000000" w:rsidP="00000000" w:rsidRDefault="00000000" w:rsidRPr="00000000" w14:paraId="00000103">
            <w:pPr>
              <w:widowControl w:val="0"/>
              <w:numPr>
                <w:ilvl w:val="0"/>
                <w:numId w:val="8"/>
              </w:numPr>
              <w:spacing w:line="240" w:lineRule="auto"/>
              <w:ind w:left="720" w:hanging="360"/>
              <w:rPr>
                <w:u w:val="none"/>
              </w:rPr>
            </w:pPr>
            <w:r w:rsidDel="00000000" w:rsidR="00000000" w:rsidRPr="00000000">
              <w:rPr>
                <w:rtl w:val="0"/>
              </w:rPr>
              <w:t xml:space="preserve">string course_info (can be edited by professor)</w:t>
            </w:r>
          </w:p>
          <w:p w:rsidR="00000000" w:rsidDel="00000000" w:rsidP="00000000" w:rsidRDefault="00000000" w:rsidRPr="00000000" w14:paraId="00000104">
            <w:pPr>
              <w:widowControl w:val="0"/>
              <w:numPr>
                <w:ilvl w:val="0"/>
                <w:numId w:val="8"/>
              </w:numPr>
              <w:spacing w:line="240" w:lineRule="auto"/>
              <w:ind w:left="720" w:hanging="360"/>
              <w:rPr>
                <w:u w:val="none"/>
              </w:rPr>
            </w:pPr>
            <w:r w:rsidDel="00000000" w:rsidR="00000000" w:rsidRPr="00000000">
              <w:rPr>
                <w:rtl w:val="0"/>
              </w:rPr>
              <w:t xml:space="preserve">Arraylist[Professor] professor_list</w:t>
            </w:r>
          </w:p>
          <w:p w:rsidR="00000000" w:rsidDel="00000000" w:rsidP="00000000" w:rsidRDefault="00000000" w:rsidRPr="00000000" w14:paraId="00000105">
            <w:pPr>
              <w:widowControl w:val="0"/>
              <w:numPr>
                <w:ilvl w:val="0"/>
                <w:numId w:val="8"/>
              </w:numPr>
              <w:spacing w:line="240" w:lineRule="auto"/>
              <w:ind w:left="720" w:hanging="360"/>
              <w:rPr>
                <w:u w:val="none"/>
              </w:rPr>
            </w:pPr>
            <w:r w:rsidDel="00000000" w:rsidR="00000000" w:rsidRPr="00000000">
              <w:rPr>
                <w:rtl w:val="0"/>
              </w:rPr>
              <w:t xml:space="preserve">Arraylist[Student] student_List</w:t>
            </w:r>
          </w:p>
          <w:p w:rsidR="00000000" w:rsidDel="00000000" w:rsidP="00000000" w:rsidRDefault="00000000" w:rsidRPr="00000000" w14:paraId="00000106">
            <w:pPr>
              <w:widowControl w:val="0"/>
              <w:numPr>
                <w:ilvl w:val="0"/>
                <w:numId w:val="8"/>
              </w:numPr>
              <w:spacing w:line="240" w:lineRule="auto"/>
              <w:ind w:left="720" w:hanging="360"/>
              <w:rPr>
                <w:u w:val="none"/>
              </w:rPr>
            </w:pPr>
            <w:r w:rsidDel="00000000" w:rsidR="00000000" w:rsidRPr="00000000">
              <w:rPr>
                <w:rtl w:val="0"/>
              </w:rPr>
              <w:t xml:space="preserve">Arraylist[Postpage] (Store all relevant postpages) </w:t>
            </w:r>
          </w:p>
          <w:p w:rsidR="00000000" w:rsidDel="00000000" w:rsidP="00000000" w:rsidRDefault="00000000" w:rsidRPr="00000000" w14:paraId="00000107">
            <w:pPr>
              <w:widowControl w:val="0"/>
              <w:spacing w:line="240" w:lineRule="auto"/>
              <w:ind w:left="720" w:firstLine="0"/>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rPr>
                <w:b w:val="1"/>
              </w:rPr>
            </w:pPr>
            <w:r w:rsidDel="00000000" w:rsidR="00000000" w:rsidRPr="00000000">
              <w:rPr>
                <w:b w:val="1"/>
                <w:rtl w:val="0"/>
              </w:rPr>
              <w:t xml:space="preserve">Collaborators </w:t>
            </w:r>
          </w:p>
          <w:p w:rsidR="00000000" w:rsidDel="00000000" w:rsidP="00000000" w:rsidRDefault="00000000" w:rsidRPr="00000000" w14:paraId="0000010D">
            <w:pPr>
              <w:rPr/>
            </w:pPr>
            <w:r w:rsidDel="00000000" w:rsidR="00000000" w:rsidRPr="00000000">
              <w:rPr>
                <w:rtl w:val="0"/>
              </w:rPr>
              <w:t xml:space="preserve">Comment </w:t>
            </w:r>
          </w:p>
          <w:p w:rsidR="00000000" w:rsidDel="00000000" w:rsidP="00000000" w:rsidRDefault="00000000" w:rsidRPr="00000000" w14:paraId="0000010E">
            <w:pPr>
              <w:rPr/>
            </w:pPr>
            <w:r w:rsidDel="00000000" w:rsidR="00000000" w:rsidRPr="00000000">
              <w:rPr>
                <w:rtl w:val="0"/>
              </w:rPr>
              <w:t xml:space="preserve">Professor</w:t>
            </w:r>
          </w:p>
          <w:p w:rsidR="00000000" w:rsidDel="00000000" w:rsidP="00000000" w:rsidRDefault="00000000" w:rsidRPr="00000000" w14:paraId="0000010F">
            <w:pPr>
              <w:rPr/>
            </w:pPr>
            <w:r w:rsidDel="00000000" w:rsidR="00000000" w:rsidRPr="00000000">
              <w:rPr>
                <w:rtl w:val="0"/>
              </w:rPr>
              <w:t xml:space="preserve">Faculty</w:t>
            </w:r>
          </w:p>
          <w:p w:rsidR="00000000" w:rsidDel="00000000" w:rsidP="00000000" w:rsidRDefault="00000000" w:rsidRPr="00000000" w14:paraId="00000110">
            <w:pPr>
              <w:rPr/>
            </w:pPr>
            <w:r w:rsidDel="00000000" w:rsidR="00000000" w:rsidRPr="00000000">
              <w:rPr>
                <w:rtl w:val="0"/>
              </w:rPr>
              <w:t xml:space="preserve">PostPage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tbl>
      <w:tblPr>
        <w:tblStyle w:val="Table5"/>
        <w:tblW w:w="89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3900"/>
        <w:tblGridChange w:id="0">
          <w:tblGrid>
            <w:gridCol w:w="507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3600" w:firstLine="0"/>
              <w:rPr>
                <w:b w:val="1"/>
              </w:rPr>
            </w:pPr>
            <w:r w:rsidDel="00000000" w:rsidR="00000000" w:rsidRPr="00000000">
              <w:rPr>
                <w:b w:val="1"/>
                <w:rtl w:val="0"/>
              </w:rPr>
              <w:t xml:space="preserve">ProgramPage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Responsibility </w:t>
            </w:r>
          </w:p>
          <w:p w:rsidR="00000000" w:rsidDel="00000000" w:rsidP="00000000" w:rsidRDefault="00000000" w:rsidRPr="00000000" w14:paraId="0000013B">
            <w:pPr>
              <w:widowControl w:val="0"/>
              <w:numPr>
                <w:ilvl w:val="0"/>
                <w:numId w:val="8"/>
              </w:numPr>
              <w:spacing w:line="240" w:lineRule="auto"/>
              <w:ind w:left="720" w:hanging="360"/>
            </w:pPr>
            <w:r w:rsidDel="00000000" w:rsidR="00000000" w:rsidRPr="00000000">
              <w:rPr>
                <w:rtl w:val="0"/>
              </w:rPr>
              <w:t xml:space="preserve">string course_info (can be edited by professor)</w:t>
            </w:r>
          </w:p>
          <w:p w:rsidR="00000000" w:rsidDel="00000000" w:rsidP="00000000" w:rsidRDefault="00000000" w:rsidRPr="00000000" w14:paraId="0000013C">
            <w:pPr>
              <w:widowControl w:val="0"/>
              <w:numPr>
                <w:ilvl w:val="0"/>
                <w:numId w:val="8"/>
              </w:numPr>
              <w:spacing w:line="240" w:lineRule="auto"/>
              <w:ind w:left="720" w:hanging="360"/>
            </w:pPr>
            <w:r w:rsidDel="00000000" w:rsidR="00000000" w:rsidRPr="00000000">
              <w:rPr>
                <w:rtl w:val="0"/>
              </w:rPr>
              <w:t xml:space="preserve">Arraylist[id CoursePage] (The list of course that contains in program arranged by faculty through edit_program_course)</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rPr>
                <w:b w:val="1"/>
              </w:rPr>
            </w:pPr>
            <w:r w:rsidDel="00000000" w:rsidR="00000000" w:rsidRPr="00000000">
              <w:rPr>
                <w:b w:val="1"/>
                <w:rtl w:val="0"/>
              </w:rPr>
              <w:t xml:space="preserve">Collaborators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Faculty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PostPage </w:t>
            </w:r>
          </w:p>
          <w:p w:rsidR="00000000" w:rsidDel="00000000" w:rsidP="00000000" w:rsidRDefault="00000000" w:rsidRPr="00000000" w14:paraId="00000174">
            <w:pPr>
              <w:widowControl w:val="0"/>
              <w:spacing w:line="240" w:lineRule="auto"/>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Responsibility </w:t>
            </w:r>
          </w:p>
          <w:p w:rsidR="00000000" w:rsidDel="00000000" w:rsidP="00000000" w:rsidRDefault="00000000" w:rsidRPr="00000000" w14:paraId="00000177">
            <w:pPr>
              <w:widowControl w:val="0"/>
              <w:numPr>
                <w:ilvl w:val="0"/>
                <w:numId w:val="6"/>
              </w:numPr>
              <w:spacing w:line="240" w:lineRule="auto"/>
              <w:ind w:left="720" w:hanging="360"/>
              <w:rPr>
                <w:u w:val="none"/>
              </w:rPr>
            </w:pPr>
            <w:r w:rsidDel="00000000" w:rsidR="00000000" w:rsidRPr="00000000">
              <w:rPr>
                <w:rtl w:val="0"/>
              </w:rPr>
              <w:t xml:space="preserve">Store Comments: Dict[int:Comment]</w:t>
            </w:r>
          </w:p>
          <w:p w:rsidR="00000000" w:rsidDel="00000000" w:rsidP="00000000" w:rsidRDefault="00000000" w:rsidRPr="00000000" w14:paraId="00000178">
            <w:pPr>
              <w:widowControl w:val="0"/>
              <w:numPr>
                <w:ilvl w:val="0"/>
                <w:numId w:val="6"/>
              </w:numPr>
              <w:spacing w:line="240" w:lineRule="auto"/>
              <w:ind w:left="720" w:hanging="360"/>
              <w:rPr>
                <w:u w:val="none"/>
              </w:rPr>
            </w:pPr>
            <w:r w:rsidDel="00000000" w:rsidR="00000000" w:rsidRPr="00000000">
              <w:rPr>
                <w:rtl w:val="0"/>
              </w:rPr>
              <w:t xml:space="preserve">store String current_time</w:t>
            </w:r>
          </w:p>
          <w:p w:rsidR="00000000" w:rsidDel="00000000" w:rsidP="00000000" w:rsidRDefault="00000000" w:rsidRPr="00000000" w14:paraId="00000179">
            <w:pPr>
              <w:widowControl w:val="0"/>
              <w:numPr>
                <w:ilvl w:val="0"/>
                <w:numId w:val="6"/>
              </w:numPr>
              <w:spacing w:line="240" w:lineRule="auto"/>
              <w:ind w:left="720" w:hanging="360"/>
              <w:rPr>
                <w:u w:val="none"/>
              </w:rPr>
            </w:pPr>
            <w:r w:rsidDel="00000000" w:rsidR="00000000" w:rsidRPr="00000000">
              <w:rPr>
                <w:rtl w:val="0"/>
              </w:rPr>
            </w:r>
          </w:p>
          <w:p w:rsidR="00000000" w:rsidDel="00000000" w:rsidP="00000000" w:rsidRDefault="00000000" w:rsidRPr="00000000" w14:paraId="0000017A">
            <w:pPr>
              <w:widowControl w:val="0"/>
              <w:numPr>
                <w:ilvl w:val="0"/>
                <w:numId w:val="6"/>
              </w:numPr>
              <w:spacing w:line="240" w:lineRule="auto"/>
              <w:ind w:left="720" w:hanging="360"/>
              <w:rPr>
                <w:u w:val="none"/>
              </w:rPr>
            </w:pPr>
            <w:r w:rsidDel="00000000" w:rsidR="00000000" w:rsidRPr="00000000">
              <w:rPr>
                <w:rtl w:val="0"/>
              </w:rPr>
            </w:r>
          </w:p>
          <w:p w:rsidR="00000000" w:rsidDel="00000000" w:rsidP="00000000" w:rsidRDefault="00000000" w:rsidRPr="00000000" w14:paraId="0000017B">
            <w:pPr>
              <w:widowControl w:val="0"/>
              <w:spacing w:line="240" w:lineRule="auto"/>
              <w:ind w:left="720" w:firstLine="0"/>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 </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4">
            <w:pPr>
              <w:rPr>
                <w:b w:val="1"/>
              </w:rPr>
            </w:pPr>
            <w:r w:rsidDel="00000000" w:rsidR="00000000" w:rsidRPr="00000000">
              <w:rPr>
                <w:b w:val="1"/>
                <w:rtl w:val="0"/>
              </w:rPr>
              <w:t xml:space="preserve">collaborators </w:t>
            </w:r>
          </w:p>
          <w:p w:rsidR="00000000" w:rsidDel="00000000" w:rsidP="00000000" w:rsidRDefault="00000000" w:rsidRPr="00000000" w14:paraId="00000185">
            <w:pPr>
              <w:rPr/>
            </w:pPr>
            <w:r w:rsidDel="00000000" w:rsidR="00000000" w:rsidRPr="00000000">
              <w:rPr>
                <w:rtl w:val="0"/>
              </w:rPr>
              <w:t xml:space="preserve">Comment </w:t>
            </w:r>
          </w:p>
          <w:p w:rsidR="00000000" w:rsidDel="00000000" w:rsidP="00000000" w:rsidRDefault="00000000" w:rsidRPr="00000000" w14:paraId="00000186">
            <w:pPr>
              <w:rPr/>
            </w:pPr>
            <w:r w:rsidDel="00000000" w:rsidR="00000000" w:rsidRPr="00000000">
              <w:rPr>
                <w:rtl w:val="0"/>
              </w:rPr>
              <w:t xml:space="preserve">CoursePage </w:t>
            </w:r>
          </w:p>
          <w:p w:rsidR="00000000" w:rsidDel="00000000" w:rsidP="00000000" w:rsidRDefault="00000000" w:rsidRPr="00000000" w14:paraId="0000018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Comment</w:t>
            </w:r>
          </w:p>
          <w:p w:rsidR="00000000" w:rsidDel="00000000" w:rsidP="00000000" w:rsidRDefault="00000000" w:rsidRPr="00000000" w14:paraId="000001B3">
            <w:pPr>
              <w:widowControl w:val="0"/>
              <w:spacing w:line="240" w:lineRule="auto"/>
              <w:jc w:val="right"/>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Responsibility </w:t>
            </w:r>
          </w:p>
          <w:p w:rsidR="00000000" w:rsidDel="00000000" w:rsidP="00000000" w:rsidRDefault="00000000" w:rsidRPr="00000000" w14:paraId="000001B6">
            <w:pPr>
              <w:widowControl w:val="0"/>
              <w:numPr>
                <w:ilvl w:val="0"/>
                <w:numId w:val="5"/>
              </w:numPr>
              <w:spacing w:line="240" w:lineRule="auto"/>
              <w:ind w:left="720" w:hanging="360"/>
            </w:pPr>
            <w:r w:rsidDel="00000000" w:rsidR="00000000" w:rsidRPr="00000000">
              <w:rPr>
                <w:rtl w:val="0"/>
              </w:rPr>
              <w:t xml:space="preserve">Store instance attributes: </w:t>
            </w:r>
          </w:p>
          <w:p w:rsidR="00000000" w:rsidDel="00000000" w:rsidP="00000000" w:rsidRDefault="00000000" w:rsidRPr="00000000" w14:paraId="000001B7">
            <w:pPr>
              <w:widowControl w:val="0"/>
              <w:spacing w:line="240" w:lineRule="auto"/>
              <w:ind w:left="720" w:firstLine="0"/>
              <w:rPr/>
            </w:pPr>
            <w:r w:rsidDel="00000000" w:rsidR="00000000" w:rsidRPr="00000000">
              <w:rPr>
                <w:rtl w:val="0"/>
              </w:rPr>
              <w:t xml:space="preserve">User user; String content; Arraylist[Comment] replies</w:t>
            </w:r>
          </w:p>
          <w:p w:rsidR="00000000" w:rsidDel="00000000" w:rsidP="00000000" w:rsidRDefault="00000000" w:rsidRPr="00000000" w14:paraId="000001B8">
            <w:pPr>
              <w:widowControl w:val="0"/>
              <w:spacing w:line="240" w:lineRule="auto"/>
              <w:ind w:left="720" w:firstLine="0"/>
              <w:rPr/>
            </w:pPr>
            <w:r w:rsidDel="00000000" w:rsidR="00000000" w:rsidRPr="00000000">
              <w:rPr>
                <w:rtl w:val="0"/>
              </w:rPr>
              <w:t xml:space="preserve">int poster_ID</w:t>
            </w:r>
          </w:p>
          <w:p w:rsidR="00000000" w:rsidDel="00000000" w:rsidP="00000000" w:rsidRDefault="00000000" w:rsidRPr="00000000" w14:paraId="000001B9">
            <w:pPr>
              <w:widowControl w:val="0"/>
              <w:spacing w:line="240" w:lineRule="auto"/>
              <w:ind w:left="720" w:firstLine="0"/>
              <w:rPr/>
            </w:pPr>
            <w:r w:rsidDel="00000000" w:rsidR="00000000" w:rsidRPr="00000000">
              <w:rPr>
                <w:rtl w:val="0"/>
              </w:rPr>
              <w:t xml:space="preserve">int Comment_ID</w:t>
            </w:r>
          </w:p>
          <w:p w:rsidR="00000000" w:rsidDel="00000000" w:rsidP="00000000" w:rsidRDefault="00000000" w:rsidRPr="00000000" w14:paraId="000001BA">
            <w:pPr>
              <w:widowControl w:val="0"/>
              <w:spacing w:line="240" w:lineRule="auto"/>
              <w:ind w:left="720" w:firstLine="0"/>
              <w:rPr/>
            </w:pPr>
            <w:r w:rsidDel="00000000" w:rsidR="00000000" w:rsidRPr="00000000">
              <w:rPr>
                <w:rtl w:val="0"/>
              </w:rPr>
            </w:r>
          </w:p>
          <w:p w:rsidR="00000000" w:rsidDel="00000000" w:rsidP="00000000" w:rsidRDefault="00000000" w:rsidRPr="00000000" w14:paraId="000001BB">
            <w:pPr>
              <w:widowControl w:val="0"/>
              <w:spacing w:line="240" w:lineRule="auto"/>
              <w:ind w:left="72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Collaborators </w:t>
            </w:r>
          </w:p>
          <w:p w:rsidR="00000000" w:rsidDel="00000000" w:rsidP="00000000" w:rsidRDefault="00000000" w:rsidRPr="00000000" w14:paraId="000001BD">
            <w:pPr>
              <w:rPr/>
            </w:pPr>
            <w:r w:rsidDel="00000000" w:rsidR="00000000" w:rsidRPr="00000000">
              <w:rPr>
                <w:rtl w:val="0"/>
              </w:rPr>
              <w:t xml:space="preserve">User</w:t>
            </w:r>
          </w:p>
          <w:p w:rsidR="00000000" w:rsidDel="00000000" w:rsidP="00000000" w:rsidRDefault="00000000" w:rsidRPr="00000000" w14:paraId="000001BE">
            <w:pPr>
              <w:rPr/>
            </w:pPr>
            <w:r w:rsidDel="00000000" w:rsidR="00000000" w:rsidRPr="00000000">
              <w:rPr>
                <w:rtl w:val="0"/>
              </w:rPr>
              <w:t xml:space="preserve">Comment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right"/>
              <w:rPr>
                <w:b w:val="1"/>
              </w:rPr>
            </w:pPr>
            <w:r w:rsidDel="00000000" w:rsidR="00000000" w:rsidRPr="00000000">
              <w:rPr>
                <w:b w:val="1"/>
                <w:rtl w:val="0"/>
              </w:rPr>
              <w:t xml:space="preserve">User</w:t>
            </w:r>
          </w:p>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Student </w:t>
            </w:r>
          </w:p>
          <w:p w:rsidR="00000000" w:rsidDel="00000000" w:rsidP="00000000" w:rsidRDefault="00000000" w:rsidRPr="00000000" w14:paraId="000001ED">
            <w:pPr>
              <w:widowControl w:val="0"/>
              <w:spacing w:line="240" w:lineRule="auto"/>
              <w:jc w:val="right"/>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Responsibility </w:t>
            </w:r>
          </w:p>
          <w:p w:rsidR="00000000" w:rsidDel="00000000" w:rsidP="00000000" w:rsidRDefault="00000000" w:rsidRPr="00000000" w14:paraId="000001F0">
            <w:pPr>
              <w:widowControl w:val="0"/>
              <w:spacing w:line="240" w:lineRule="auto"/>
              <w:rPr/>
            </w:pPr>
            <w:r w:rsidDel="00000000" w:rsidR="00000000" w:rsidRPr="00000000">
              <w:rPr>
                <w:rtl w:val="0"/>
              </w:rPr>
              <w:t xml:space="preserve">Arraylist [course]  Courses_enrolled</w:t>
            </w:r>
          </w:p>
          <w:p w:rsidR="00000000" w:rsidDel="00000000" w:rsidP="00000000" w:rsidRDefault="00000000" w:rsidRPr="00000000" w14:paraId="000001F1">
            <w:pPr>
              <w:widowControl w:val="0"/>
              <w:spacing w:line="240" w:lineRule="auto"/>
              <w:rPr/>
            </w:pPr>
            <w:r w:rsidDel="00000000" w:rsidR="00000000" w:rsidRPr="00000000">
              <w:rPr>
                <w:rtl w:val="0"/>
              </w:rPr>
              <w:t xml:space="preserve">Arraylist[program] Programs_enrolled</w:t>
            </w:r>
          </w:p>
          <w:p w:rsidR="00000000" w:rsidDel="00000000" w:rsidP="00000000" w:rsidRDefault="00000000" w:rsidRPr="00000000" w14:paraId="000001F2">
            <w:pPr>
              <w:widowControl w:val="0"/>
              <w:numPr>
                <w:ilvl w:val="0"/>
                <w:numId w:val="5"/>
              </w:numPr>
              <w:spacing w:line="240" w:lineRule="auto"/>
              <w:ind w:left="720" w:hanging="360"/>
              <w:rPr>
                <w:u w:val="none"/>
              </w:rPr>
            </w:pPr>
            <w:r w:rsidDel="00000000" w:rsidR="00000000" w:rsidRPr="00000000">
              <w:rPr>
                <w:rtl w:val="0"/>
              </w:rPr>
              <w:t xml:space="preserve">instantiate instances of this class </w:t>
            </w:r>
          </w:p>
          <w:p w:rsidR="00000000" w:rsidDel="00000000" w:rsidP="00000000" w:rsidRDefault="00000000" w:rsidRPr="00000000" w14:paraId="000001F3">
            <w:pPr>
              <w:widowControl w:val="0"/>
              <w:numPr>
                <w:ilvl w:val="0"/>
                <w:numId w:val="5"/>
              </w:numPr>
              <w:spacing w:line="240" w:lineRule="auto"/>
              <w:ind w:left="720" w:hanging="360"/>
              <w:rPr>
                <w:u w:val="none"/>
              </w:rPr>
            </w:pPr>
            <w:r w:rsidDel="00000000" w:rsidR="00000000" w:rsidRPr="00000000">
              <w:rPr>
                <w:rtl w:val="0"/>
              </w:rPr>
              <w:t xml:space="preserve">enroll in courses through EnrollCourse</w:t>
            </w:r>
          </w:p>
          <w:p w:rsidR="00000000" w:rsidDel="00000000" w:rsidP="00000000" w:rsidRDefault="00000000" w:rsidRPr="00000000" w14:paraId="000001F4">
            <w:pPr>
              <w:widowControl w:val="0"/>
              <w:numPr>
                <w:ilvl w:val="0"/>
                <w:numId w:val="5"/>
              </w:numPr>
              <w:spacing w:line="240" w:lineRule="auto"/>
              <w:ind w:left="720" w:hanging="360"/>
              <w:rPr>
                <w:u w:val="none"/>
              </w:rPr>
            </w:pPr>
            <w:r w:rsidDel="00000000" w:rsidR="00000000" w:rsidRPr="00000000">
              <w:rPr>
                <w:rtl w:val="0"/>
              </w:rPr>
              <w:t xml:space="preserve">Void function add_program from data in program page</w:t>
            </w:r>
          </w:p>
          <w:p w:rsidR="00000000" w:rsidDel="00000000" w:rsidP="00000000" w:rsidRDefault="00000000" w:rsidRPr="00000000" w14:paraId="000001F5">
            <w:pPr>
              <w:widowControl w:val="0"/>
              <w:numPr>
                <w:ilvl w:val="0"/>
                <w:numId w:val="5"/>
              </w:numPr>
              <w:spacing w:line="240" w:lineRule="auto"/>
              <w:ind w:left="720" w:hanging="360"/>
              <w:rPr>
                <w:u w:val="none"/>
              </w:rPr>
            </w:pPr>
            <w:r w:rsidDel="00000000" w:rsidR="00000000" w:rsidRPr="00000000">
              <w:rPr>
                <w:rtl w:val="0"/>
              </w:rPr>
              <w:t xml:space="preserve">Void DeleteOwnComment</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Collaborators </w:t>
            </w:r>
          </w:p>
          <w:p w:rsidR="00000000" w:rsidDel="00000000" w:rsidP="00000000" w:rsidRDefault="00000000" w:rsidRPr="00000000" w14:paraId="000001FD">
            <w:pPr>
              <w:rPr/>
            </w:pPr>
            <w:r w:rsidDel="00000000" w:rsidR="00000000" w:rsidRPr="00000000">
              <w:rPr>
                <w:rtl w:val="0"/>
              </w:rPr>
              <w:t xml:space="preserve">User</w:t>
            </w:r>
          </w:p>
          <w:p w:rsidR="00000000" w:rsidDel="00000000" w:rsidP="00000000" w:rsidRDefault="00000000" w:rsidRPr="00000000" w14:paraId="000001FE">
            <w:pPr>
              <w:rPr/>
            </w:pPr>
            <w:r w:rsidDel="00000000" w:rsidR="00000000" w:rsidRPr="00000000">
              <w:rPr>
                <w:rtl w:val="0"/>
              </w:rPr>
              <w:t xml:space="preserve">Comment </w:t>
            </w:r>
          </w:p>
          <w:p w:rsidR="00000000" w:rsidDel="00000000" w:rsidP="00000000" w:rsidRDefault="00000000" w:rsidRPr="00000000" w14:paraId="000001FF">
            <w:pPr>
              <w:rPr/>
            </w:pPr>
            <w:r w:rsidDel="00000000" w:rsidR="00000000" w:rsidRPr="00000000">
              <w:rPr>
                <w:rtl w:val="0"/>
              </w:rPr>
              <w:t xml:space="preserve">Course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right"/>
              <w:rPr>
                <w:b w:val="1"/>
              </w:rPr>
            </w:pPr>
            <w:r w:rsidDel="00000000" w:rsidR="00000000" w:rsidRPr="00000000">
              <w:rPr>
                <w:b w:val="1"/>
                <w:rtl w:val="0"/>
              </w:rPr>
              <w:t xml:space="preserve">User</w:t>
            </w:r>
          </w:p>
          <w:p w:rsidR="00000000" w:rsidDel="00000000" w:rsidP="00000000" w:rsidRDefault="00000000" w:rsidRPr="00000000" w14:paraId="00000229">
            <w:pPr>
              <w:widowControl w:val="0"/>
              <w:spacing w:line="240" w:lineRule="auto"/>
              <w:jc w:val="left"/>
              <w:rPr>
                <w:b w:val="1"/>
              </w:rPr>
            </w:pPr>
            <w:r w:rsidDel="00000000" w:rsidR="00000000" w:rsidRPr="00000000">
              <w:rPr>
                <w:b w:val="1"/>
                <w:rtl w:val="0"/>
              </w:rPr>
              <w:t xml:space="preserve">                                                                     Faculty</w:t>
            </w:r>
          </w:p>
          <w:p w:rsidR="00000000" w:rsidDel="00000000" w:rsidP="00000000" w:rsidRDefault="00000000" w:rsidRPr="00000000" w14:paraId="0000022A">
            <w:pPr>
              <w:widowControl w:val="0"/>
              <w:spacing w:line="240" w:lineRule="auto"/>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Responsibility </w:t>
            </w:r>
          </w:p>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    instance variable: </w:t>
            </w:r>
          </w:p>
          <w:p w:rsidR="00000000" w:rsidDel="00000000" w:rsidP="00000000" w:rsidRDefault="00000000" w:rsidRPr="00000000" w14:paraId="0000022E">
            <w:pPr>
              <w:widowControl w:val="0"/>
              <w:spacing w:line="240" w:lineRule="auto"/>
              <w:ind w:left="720" w:firstLine="0"/>
              <w:rPr/>
            </w:pPr>
            <w:r w:rsidDel="00000000" w:rsidR="00000000" w:rsidRPr="00000000">
              <w:rPr>
                <w:rtl w:val="0"/>
              </w:rPr>
            </w:r>
          </w:p>
          <w:p w:rsidR="00000000" w:rsidDel="00000000" w:rsidP="00000000" w:rsidRDefault="00000000" w:rsidRPr="00000000" w14:paraId="0000022F">
            <w:pPr>
              <w:widowControl w:val="0"/>
              <w:numPr>
                <w:ilvl w:val="0"/>
                <w:numId w:val="3"/>
              </w:numPr>
              <w:spacing w:line="240" w:lineRule="auto"/>
              <w:ind w:left="720" w:hanging="360"/>
              <w:rPr>
                <w:u w:val="none"/>
              </w:rPr>
            </w:pPr>
            <w:r w:rsidDel="00000000" w:rsidR="00000000" w:rsidRPr="00000000">
              <w:rPr>
                <w:rtl w:val="0"/>
              </w:rPr>
              <w:t xml:space="preserve">ArrayList: course_management</w:t>
            </w:r>
          </w:p>
          <w:p w:rsidR="00000000" w:rsidDel="00000000" w:rsidP="00000000" w:rsidRDefault="00000000" w:rsidRPr="00000000" w14:paraId="00000230">
            <w:pPr>
              <w:widowControl w:val="0"/>
              <w:numPr>
                <w:ilvl w:val="0"/>
                <w:numId w:val="3"/>
              </w:numPr>
              <w:spacing w:line="240" w:lineRule="auto"/>
              <w:ind w:left="720" w:hanging="360"/>
              <w:rPr>
                <w:u w:val="none"/>
              </w:rPr>
            </w:pPr>
            <w:r w:rsidDel="00000000" w:rsidR="00000000" w:rsidRPr="00000000">
              <w:rPr>
                <w:rtl w:val="0"/>
              </w:rPr>
              <w:t xml:space="preserve">Void function Change_info</w:t>
            </w:r>
          </w:p>
          <w:p w:rsidR="00000000" w:rsidDel="00000000" w:rsidP="00000000" w:rsidRDefault="00000000" w:rsidRPr="00000000" w14:paraId="00000231">
            <w:pPr>
              <w:widowControl w:val="0"/>
              <w:numPr>
                <w:ilvl w:val="0"/>
                <w:numId w:val="3"/>
              </w:numPr>
              <w:spacing w:line="240" w:lineRule="auto"/>
              <w:ind w:left="720" w:hanging="360"/>
              <w:rPr>
                <w:u w:val="none"/>
              </w:rPr>
            </w:pPr>
            <w:r w:rsidDel="00000000" w:rsidR="00000000" w:rsidRPr="00000000">
              <w:rPr>
                <w:rtl w:val="0"/>
              </w:rPr>
              <w:t xml:space="preserve">Void function add_course</w:t>
            </w:r>
          </w:p>
          <w:p w:rsidR="00000000" w:rsidDel="00000000" w:rsidP="00000000" w:rsidRDefault="00000000" w:rsidRPr="00000000" w14:paraId="00000232">
            <w:pPr>
              <w:widowControl w:val="0"/>
              <w:numPr>
                <w:ilvl w:val="0"/>
                <w:numId w:val="3"/>
              </w:numPr>
              <w:spacing w:line="240" w:lineRule="auto"/>
              <w:ind w:left="720" w:hanging="360"/>
              <w:rPr>
                <w:u w:val="none"/>
              </w:rPr>
            </w:pPr>
            <w:r w:rsidDel="00000000" w:rsidR="00000000" w:rsidRPr="00000000">
              <w:rPr>
                <w:rtl w:val="0"/>
              </w:rPr>
              <w:t xml:space="preserve">Void function edit_program</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Collaborators </w:t>
            </w:r>
          </w:p>
          <w:p w:rsidR="00000000" w:rsidDel="00000000" w:rsidP="00000000" w:rsidRDefault="00000000" w:rsidRPr="00000000" w14:paraId="0000023C">
            <w:pPr>
              <w:rPr/>
            </w:pPr>
            <w:r w:rsidDel="00000000" w:rsidR="00000000" w:rsidRPr="00000000">
              <w:rPr>
                <w:rtl w:val="0"/>
              </w:rPr>
              <w:t xml:space="preserve">User </w:t>
            </w:r>
          </w:p>
          <w:p w:rsidR="00000000" w:rsidDel="00000000" w:rsidP="00000000" w:rsidRDefault="00000000" w:rsidRPr="00000000" w14:paraId="0000023D">
            <w:pPr>
              <w:rPr/>
            </w:pPr>
            <w:r w:rsidDel="00000000" w:rsidR="00000000" w:rsidRPr="00000000">
              <w:rPr>
                <w:rtl w:val="0"/>
              </w:rPr>
              <w:t xml:space="preserve">Comment </w:t>
            </w:r>
          </w:p>
          <w:p w:rsidR="00000000" w:rsidDel="00000000" w:rsidP="00000000" w:rsidRDefault="00000000" w:rsidRPr="00000000" w14:paraId="0000023E">
            <w:pPr>
              <w:rPr/>
            </w:pPr>
            <w:r w:rsidDel="00000000" w:rsidR="00000000" w:rsidRPr="00000000">
              <w:rPr>
                <w:rtl w:val="0"/>
              </w:rPr>
              <w:t xml:space="preserve">PostPage</w:t>
            </w:r>
          </w:p>
          <w:p w:rsidR="00000000" w:rsidDel="00000000" w:rsidP="00000000" w:rsidRDefault="00000000" w:rsidRPr="00000000" w14:paraId="0000023F">
            <w:pPr>
              <w:rPr/>
            </w:pPr>
            <w:r w:rsidDel="00000000" w:rsidR="00000000" w:rsidRPr="00000000">
              <w:rPr>
                <w:rtl w:val="0"/>
              </w:rPr>
              <w:t xml:space="preserve">ProgramPage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left"/>
              <w:rPr>
                <w:b w:val="1"/>
              </w:rPr>
            </w:pPr>
            <w:r w:rsidDel="00000000" w:rsidR="00000000" w:rsidRPr="00000000">
              <w:rPr>
                <w:rtl w:val="0"/>
              </w:rPr>
            </w:r>
          </w:p>
          <w:p w:rsidR="00000000" w:rsidDel="00000000" w:rsidP="00000000" w:rsidRDefault="00000000" w:rsidRPr="00000000" w14:paraId="00000268">
            <w:pPr>
              <w:widowControl w:val="0"/>
              <w:spacing w:line="240" w:lineRule="auto"/>
              <w:jc w:val="right"/>
              <w:rPr>
                <w:b w:val="1"/>
              </w:rPr>
            </w:pPr>
            <w:r w:rsidDel="00000000" w:rsidR="00000000" w:rsidRPr="00000000">
              <w:rPr>
                <w:b w:val="1"/>
                <w:rtl w:val="0"/>
              </w:rPr>
              <w:t xml:space="preserve">User</w:t>
            </w:r>
          </w:p>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Professor</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Responsibility </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numPr>
                <w:ilvl w:val="0"/>
                <w:numId w:val="7"/>
              </w:numPr>
              <w:spacing w:line="240" w:lineRule="auto"/>
              <w:ind w:left="720" w:hanging="360"/>
              <w:rPr>
                <w:u w:val="none"/>
              </w:rPr>
            </w:pPr>
            <w:r w:rsidDel="00000000" w:rsidR="00000000" w:rsidRPr="00000000">
              <w:rPr>
                <w:rtl w:val="0"/>
              </w:rPr>
              <w:t xml:space="preserve">Void Function delete_comment</w:t>
            </w:r>
          </w:p>
          <w:p w:rsidR="00000000" w:rsidDel="00000000" w:rsidP="00000000" w:rsidRDefault="00000000" w:rsidRPr="00000000" w14:paraId="00000270">
            <w:pPr>
              <w:widowControl w:val="0"/>
              <w:numPr>
                <w:ilvl w:val="0"/>
                <w:numId w:val="7"/>
              </w:numPr>
              <w:spacing w:line="240" w:lineRule="auto"/>
              <w:ind w:left="720" w:hanging="360"/>
              <w:rPr>
                <w:u w:val="none"/>
              </w:rPr>
            </w:pPr>
            <w:r w:rsidDel="00000000" w:rsidR="00000000" w:rsidRPr="00000000">
              <w:rPr>
                <w:rtl w:val="0"/>
              </w:rPr>
              <w:t xml:space="preserve">Void Function add_pro_comment</w:t>
            </w:r>
          </w:p>
          <w:p w:rsidR="00000000" w:rsidDel="00000000" w:rsidP="00000000" w:rsidRDefault="00000000" w:rsidRPr="00000000" w14:paraId="00000271">
            <w:pPr>
              <w:widowControl w:val="0"/>
              <w:numPr>
                <w:ilvl w:val="0"/>
                <w:numId w:val="7"/>
              </w:numPr>
              <w:spacing w:line="240" w:lineRule="auto"/>
              <w:ind w:left="720" w:hanging="360"/>
              <w:rPr>
                <w:u w:val="none"/>
              </w:rPr>
            </w:pPr>
            <w:r w:rsidDel="00000000" w:rsidR="00000000" w:rsidRPr="00000000">
              <w:rPr>
                <w:rtl w:val="0"/>
              </w:rPr>
              <w:t xml:space="preserve">Void Function edit_comment</w:t>
            </w:r>
          </w:p>
          <w:p w:rsidR="00000000" w:rsidDel="00000000" w:rsidP="00000000" w:rsidRDefault="00000000" w:rsidRPr="00000000" w14:paraId="00000272">
            <w:pPr>
              <w:widowControl w:val="0"/>
              <w:numPr>
                <w:ilvl w:val="0"/>
                <w:numId w:val="7"/>
              </w:numPr>
              <w:spacing w:line="240" w:lineRule="auto"/>
              <w:ind w:left="720" w:hanging="360"/>
              <w:rPr>
                <w:u w:val="none"/>
              </w:rPr>
            </w:pPr>
            <w:r w:rsidDel="00000000" w:rsidR="00000000" w:rsidRPr="00000000">
              <w:rPr>
                <w:rtl w:val="0"/>
              </w:rPr>
              <w:t xml:space="preserve">Void function edit_course_info </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Comment </w:t>
            </w:r>
          </w:p>
          <w:p w:rsidR="00000000" w:rsidDel="00000000" w:rsidP="00000000" w:rsidRDefault="00000000" w:rsidRPr="00000000" w14:paraId="00000279">
            <w:pPr>
              <w:rPr/>
            </w:pPr>
            <w:r w:rsidDel="00000000" w:rsidR="00000000" w:rsidRPr="00000000">
              <w:rPr>
                <w:rtl w:val="0"/>
              </w:rPr>
              <w:t xml:space="preserve">AddComment</w:t>
            </w:r>
          </w:p>
          <w:p w:rsidR="00000000" w:rsidDel="00000000" w:rsidP="00000000" w:rsidRDefault="00000000" w:rsidRPr="00000000" w14:paraId="0000027A">
            <w:pPr>
              <w:rPr/>
            </w:pPr>
            <w:r w:rsidDel="00000000" w:rsidR="00000000" w:rsidRPr="00000000">
              <w:rPr>
                <w:rtl w:val="0"/>
              </w:rPr>
              <w:t xml:space="preserve">PostPage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tbl>
      <w:tblPr>
        <w:tblStyle w:val="Table11"/>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3780"/>
        <w:tblGridChange w:id="0">
          <w:tblGrid>
            <w:gridCol w:w="5085"/>
            <w:gridCol w:w="378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sz w:val="24"/>
                <w:szCs w:val="24"/>
              </w:rPr>
            </w:pPr>
            <w:r w:rsidDel="00000000" w:rsidR="00000000" w:rsidRPr="00000000">
              <w:rPr>
                <w:b w:val="1"/>
                <w:sz w:val="24"/>
                <w:szCs w:val="24"/>
                <w:rtl w:val="0"/>
              </w:rPr>
              <w:t xml:space="preserve">Interface</w:t>
            </w:r>
          </w:p>
          <w:p w:rsidR="00000000" w:rsidDel="00000000" w:rsidP="00000000" w:rsidRDefault="00000000" w:rsidRPr="00000000" w14:paraId="000002A8">
            <w:pPr>
              <w:widowControl w:val="0"/>
              <w:spacing w:line="240" w:lineRule="auto"/>
              <w:rPr>
                <w:b w:val="1"/>
                <w:sz w:val="32"/>
                <w:szCs w:val="32"/>
              </w:rPr>
            </w:pPr>
            <w:r w:rsidDel="00000000" w:rsidR="00000000" w:rsidRPr="00000000">
              <w:rPr>
                <w:b w:val="1"/>
                <w:rtl w:val="0"/>
              </w:rPr>
              <w:t xml:space="preserve">                                                      </w:t>
            </w:r>
            <w:r w:rsidDel="00000000" w:rsidR="00000000" w:rsidRPr="00000000">
              <w:rPr>
                <w:b w:val="1"/>
                <w:sz w:val="32"/>
                <w:szCs w:val="32"/>
                <w:rtl w:val="0"/>
              </w:rPr>
              <w:t xml:space="preserve"> AddComment</w:t>
            </w:r>
          </w:p>
          <w:p w:rsidR="00000000" w:rsidDel="00000000" w:rsidP="00000000" w:rsidRDefault="00000000" w:rsidRPr="00000000" w14:paraId="000002A9">
            <w:pPr>
              <w:widowControl w:val="0"/>
              <w:spacing w:line="240" w:lineRule="auto"/>
              <w:rPr>
                <w:b w:val="1"/>
                <w:sz w:val="32"/>
                <w:szCs w:val="32"/>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Responsibility </w:t>
            </w:r>
          </w:p>
          <w:p w:rsidR="00000000" w:rsidDel="00000000" w:rsidP="00000000" w:rsidRDefault="00000000" w:rsidRPr="00000000" w14:paraId="000002AC">
            <w:pPr>
              <w:widowControl w:val="0"/>
              <w:numPr>
                <w:ilvl w:val="0"/>
                <w:numId w:val="9"/>
              </w:numPr>
              <w:spacing w:line="240" w:lineRule="auto"/>
              <w:ind w:left="720" w:hanging="360"/>
              <w:rPr>
                <w:u w:val="none"/>
              </w:rPr>
            </w:pPr>
            <w:r w:rsidDel="00000000" w:rsidR="00000000" w:rsidRPr="00000000">
              <w:rPr>
                <w:rtl w:val="0"/>
              </w:rPr>
              <w:t xml:space="preserve">Void function add_comment</w:t>
            </w:r>
          </w:p>
          <w:p w:rsidR="00000000" w:rsidDel="00000000" w:rsidP="00000000" w:rsidRDefault="00000000" w:rsidRPr="00000000" w14:paraId="000002AD">
            <w:pPr>
              <w:widowControl w:val="0"/>
              <w:spacing w:line="240" w:lineRule="auto"/>
              <w:ind w:left="720" w:firstLine="0"/>
              <w:rPr/>
            </w:pPr>
            <w:r w:rsidDel="00000000" w:rsidR="00000000" w:rsidRPr="00000000">
              <w:rPr>
                <w:rtl w:val="0"/>
              </w:rPr>
            </w:r>
          </w:p>
          <w:p w:rsidR="00000000" w:rsidDel="00000000" w:rsidP="00000000" w:rsidRDefault="00000000" w:rsidRPr="00000000" w14:paraId="000002AE">
            <w:pPr>
              <w:widowControl w:val="0"/>
              <w:spacing w:line="240"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Collaborators</w:t>
            </w:r>
          </w:p>
          <w:p w:rsidR="00000000" w:rsidDel="00000000" w:rsidP="00000000" w:rsidRDefault="00000000" w:rsidRPr="00000000" w14:paraId="000002B0">
            <w:pPr>
              <w:rPr/>
            </w:pPr>
            <w:r w:rsidDel="00000000" w:rsidR="00000000" w:rsidRPr="00000000">
              <w:rPr>
                <w:rtl w:val="0"/>
              </w:rPr>
              <w:t xml:space="preserve">User</w:t>
            </w:r>
          </w:p>
          <w:p w:rsidR="00000000" w:rsidDel="00000000" w:rsidP="00000000" w:rsidRDefault="00000000" w:rsidRPr="00000000" w14:paraId="000002B1">
            <w:pPr>
              <w:rPr/>
            </w:pPr>
            <w:r w:rsidDel="00000000" w:rsidR="00000000" w:rsidRPr="00000000">
              <w:rPr>
                <w:rtl w:val="0"/>
              </w:rPr>
              <w:t xml:space="preserve">CoursePage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Interface </w:t>
            </w:r>
          </w:p>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Registeration</w:t>
            </w:r>
          </w:p>
          <w:p w:rsidR="00000000" w:rsidDel="00000000" w:rsidP="00000000" w:rsidRDefault="00000000" w:rsidRPr="00000000" w14:paraId="000002E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E8">
            <w:pPr>
              <w:widowControl w:val="0"/>
              <w:spacing w:line="240" w:lineRule="auto"/>
              <w:jc w:val="right"/>
              <w:rPr>
                <w:b w:val="1"/>
              </w:rPr>
            </w:pPr>
            <w:r w:rsidDel="00000000" w:rsidR="00000000" w:rsidRPr="00000000">
              <w:rPr>
                <w:b w:val="1"/>
                <w:rtl w:val="0"/>
              </w:rPr>
              <w:t xml:space="preserve">Student, Office, Professor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responsibility </w:t>
            </w:r>
          </w:p>
          <w:p w:rsidR="00000000" w:rsidDel="00000000" w:rsidP="00000000" w:rsidRDefault="00000000" w:rsidRPr="00000000" w14:paraId="000002EB">
            <w:pPr>
              <w:widowControl w:val="0"/>
              <w:numPr>
                <w:ilvl w:val="0"/>
                <w:numId w:val="10"/>
              </w:numPr>
              <w:spacing w:line="240" w:lineRule="auto"/>
              <w:ind w:left="720" w:hanging="360"/>
              <w:rPr/>
            </w:pPr>
            <w:r w:rsidDel="00000000" w:rsidR="00000000" w:rsidRPr="00000000">
              <w:rPr>
                <w:rtl w:val="0"/>
              </w:rPr>
              <w:t xml:space="preserve">Void constructor register()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C">
            <w:pPr>
              <w:rPr>
                <w:b w:val="1"/>
              </w:rPr>
            </w:pPr>
            <w:r w:rsidDel="00000000" w:rsidR="00000000" w:rsidRPr="00000000">
              <w:rPr>
                <w:b w:val="1"/>
                <w:rtl w:val="0"/>
              </w:rPr>
              <w:t xml:space="preserve">Collaborators</w:t>
            </w:r>
          </w:p>
          <w:p w:rsidR="00000000" w:rsidDel="00000000" w:rsidP="00000000" w:rsidRDefault="00000000" w:rsidRPr="00000000" w14:paraId="000002ED">
            <w:pPr>
              <w:rPr>
                <w:b w:val="1"/>
              </w:rPr>
            </w:pPr>
            <w:r w:rsidDel="00000000" w:rsidR="00000000" w:rsidRPr="00000000">
              <w:rPr>
                <w:b w:val="1"/>
                <w:rtl w:val="0"/>
              </w:rPr>
              <w:t xml:space="preserve">User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r>
          </w:p>
        </w:tc>
      </w:tr>
      <w:tr>
        <w:trPr>
          <w:cantSplit w:val="0"/>
          <w:trHeight w:val="4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3885"/>
        <w:tblGridChange w:id="0">
          <w:tblGrid>
            <w:gridCol w:w="5115"/>
            <w:gridCol w:w="3885"/>
          </w:tblGrid>
        </w:tblGridChange>
      </w:tblGrid>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rtl w:val="0"/>
              </w:rPr>
            </w:r>
          </w:p>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Interface </w:t>
            </w:r>
          </w:p>
          <w:p w:rsidR="00000000" w:rsidDel="00000000" w:rsidP="00000000" w:rsidRDefault="00000000" w:rsidRPr="00000000" w14:paraId="0000031E">
            <w:pPr>
              <w:widowControl w:val="0"/>
              <w:spacing w:line="240" w:lineRule="auto"/>
              <w:jc w:val="center"/>
              <w:rPr>
                <w:b w:val="1"/>
              </w:rPr>
            </w:pPr>
            <w:r w:rsidDel="00000000" w:rsidR="00000000" w:rsidRPr="00000000">
              <w:rPr>
                <w:b w:val="1"/>
                <w:rtl w:val="0"/>
              </w:rPr>
              <w:t xml:space="preserve">EnrollCourse</w:t>
            </w:r>
          </w:p>
          <w:p w:rsidR="00000000" w:rsidDel="00000000" w:rsidP="00000000" w:rsidRDefault="00000000" w:rsidRPr="00000000" w14:paraId="0000031F">
            <w:pPr>
              <w:widowControl w:val="0"/>
              <w:spacing w:line="240" w:lineRule="auto"/>
              <w:jc w:val="right"/>
              <w:rPr>
                <w:b w:val="1"/>
              </w:rPr>
            </w:pPr>
            <w:r w:rsidDel="00000000" w:rsidR="00000000" w:rsidRPr="00000000">
              <w:rPr>
                <w:b w:val="1"/>
                <w:rtl w:val="0"/>
              </w:rPr>
              <w:t xml:space="preserve">Student, Professor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responsibility </w:t>
            </w:r>
          </w:p>
          <w:p w:rsidR="00000000" w:rsidDel="00000000" w:rsidP="00000000" w:rsidRDefault="00000000" w:rsidRPr="00000000" w14:paraId="00000322">
            <w:pPr>
              <w:widowControl w:val="0"/>
              <w:numPr>
                <w:ilvl w:val="0"/>
                <w:numId w:val="10"/>
              </w:numPr>
              <w:spacing w:line="240" w:lineRule="auto"/>
              <w:ind w:left="720" w:hanging="360"/>
            </w:pPr>
            <w:r w:rsidDel="00000000" w:rsidR="00000000" w:rsidRPr="00000000">
              <w:rPr>
                <w:rtl w:val="0"/>
              </w:rPr>
              <w:t xml:space="preserve">Void function enroll()</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3">
            <w:pPr>
              <w:rPr>
                <w:b w:val="1"/>
              </w:rPr>
            </w:pPr>
            <w:r w:rsidDel="00000000" w:rsidR="00000000" w:rsidRPr="00000000">
              <w:rPr>
                <w:b w:val="1"/>
                <w:rtl w:val="0"/>
              </w:rPr>
              <w:t xml:space="preserve">Collaborators</w:t>
            </w:r>
          </w:p>
          <w:p w:rsidR="00000000" w:rsidDel="00000000" w:rsidP="00000000" w:rsidRDefault="00000000" w:rsidRPr="00000000" w14:paraId="00000324">
            <w:pPr>
              <w:rPr/>
            </w:pPr>
            <w:r w:rsidDel="00000000" w:rsidR="00000000" w:rsidRPr="00000000">
              <w:rPr>
                <w:rtl w:val="0"/>
              </w:rPr>
              <w:t xml:space="preserve">Student </w:t>
            </w:r>
          </w:p>
          <w:p w:rsidR="00000000" w:rsidDel="00000000" w:rsidP="00000000" w:rsidRDefault="00000000" w:rsidRPr="00000000" w14:paraId="00000325">
            <w:pPr>
              <w:rPr/>
            </w:pPr>
            <w:r w:rsidDel="00000000" w:rsidR="00000000" w:rsidRPr="00000000">
              <w:rPr>
                <w:rtl w:val="0"/>
              </w:rPr>
              <w:t xml:space="preserve">Professor</w:t>
            </w: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r>
          </w:p>
        </w:tc>
      </w:tr>
    </w:tbl>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contoller: pass the data and change it type to the one java can deal with </w:t>
      </w:r>
    </w:p>
    <w:p w:rsidR="00000000" w:rsidDel="00000000" w:rsidP="00000000" w:rsidRDefault="00000000" w:rsidRPr="00000000" w14:paraId="00000342">
      <w:pPr>
        <w:rPr/>
      </w:pPr>
      <w:r w:rsidDel="00000000" w:rsidR="00000000" w:rsidRPr="00000000">
        <w:rPr>
          <w:rtl w:val="0"/>
        </w:rPr>
        <w:t xml:space="preserve">course; parent class of comment</w:t>
      </w:r>
    </w:p>
    <w:p w:rsidR="00000000" w:rsidDel="00000000" w:rsidP="00000000" w:rsidRDefault="00000000" w:rsidRPr="00000000" w14:paraId="00000343">
      <w:pPr>
        <w:rPr/>
      </w:pPr>
      <w:r w:rsidDel="00000000" w:rsidR="00000000" w:rsidRPr="00000000">
        <w:rPr>
          <w:rtl w:val="0"/>
        </w:rPr>
        <w:t xml:space="preserve">Storage: in the database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del w:author="Jun Hao Saw" w:id="0" w:date="2021-10-13T13:35:38Z">
        <w:r w:rsidDel="00000000" w:rsidR="00000000" w:rsidRPr="00000000">
          <w:rPr/>
          <w:drawing>
            <wp:inline distB="114300" distT="114300" distL="114300" distR="114300">
              <wp:extent cx="5731200" cy="7708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708900"/>
                      </a:xfrm>
                      <a:prstGeom prst="rect"/>
                      <a:ln/>
                    </pic:spPr>
                  </pic:pic>
                </a:graphicData>
              </a:graphic>
            </wp:inline>
          </w:drawing>
        </w:r>
      </w:del>
      <w:ins w:author="" w:id="1">
        <w:del w:author="Jun Hao Saw" w:id="0" w:date="2021-10-13T13:35:38Z">
          <w:r w:rsidDel="00000000" w:rsidR="00000000" w:rsidRPr="00000000">
            <w:rPr>
              <w:rtl w:val="0"/>
            </w:rPr>
            <w:delText xml:space="preserve">t</w:delText>
          </w:r>
        </w:del>
      </w:ins>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